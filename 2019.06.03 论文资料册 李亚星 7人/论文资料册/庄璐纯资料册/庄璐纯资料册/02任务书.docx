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7E" w:rsidRDefault="00513838">
      <w:pPr>
        <w:spacing w:afterLines="100" w:after="312"/>
        <w:jc w:val="center"/>
        <w:rPr>
          <w:rFonts w:ascii="方正仿宋简体" w:eastAsia="方正仿宋简体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</w:t>
      </w:r>
      <w:r w:rsidR="009647DF">
        <w:rPr>
          <w:rFonts w:ascii="方正小标宋_GBK" w:eastAsia="方正小标宋_GBK" w:hint="eastAsia"/>
          <w:sz w:val="36"/>
          <w:szCs w:val="36"/>
        </w:rPr>
        <w:t>论文</w:t>
      </w:r>
      <w:r>
        <w:rPr>
          <w:rFonts w:ascii="方正小标宋_GBK" w:eastAsia="方正小标宋_GBK" w:hint="eastAsia"/>
          <w:sz w:val="36"/>
          <w:szCs w:val="36"/>
        </w:rPr>
        <w:t>任务书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43"/>
        <w:gridCol w:w="850"/>
        <w:gridCol w:w="2127"/>
        <w:gridCol w:w="992"/>
        <w:gridCol w:w="917"/>
      </w:tblGrid>
      <w:tr w:rsidR="0054127E" w:rsidTr="005F434D">
        <w:trPr>
          <w:cantSplit/>
          <w:trHeight w:val="608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</w:t>
            </w:r>
          </w:p>
        </w:tc>
        <w:tc>
          <w:tcPr>
            <w:tcW w:w="7229" w:type="dxa"/>
            <w:gridSpan w:val="5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 w:rsidRPr="00881147">
              <w:rPr>
                <w:rFonts w:ascii="宋体" w:hAnsi="宋体" w:cs="微软雅黑" w:hint="eastAsia"/>
                <w:sz w:val="24"/>
              </w:rPr>
              <w:t>《人类智能化——每个人的崛起》翻译报告</w:t>
            </w:r>
          </w:p>
        </w:tc>
      </w:tr>
      <w:tr w:rsidR="0054127E" w:rsidTr="005F434D">
        <w:trPr>
          <w:cantSplit/>
          <w:trHeight w:val="559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学号</w:t>
            </w:r>
          </w:p>
        </w:tc>
        <w:tc>
          <w:tcPr>
            <w:tcW w:w="2343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1510403136</w:t>
            </w:r>
          </w:p>
        </w:tc>
        <w:tc>
          <w:tcPr>
            <w:tcW w:w="850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姓名</w:t>
            </w:r>
          </w:p>
        </w:tc>
        <w:tc>
          <w:tcPr>
            <w:tcW w:w="2127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庄璐纯</w:t>
            </w:r>
          </w:p>
        </w:tc>
        <w:tc>
          <w:tcPr>
            <w:tcW w:w="992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性别</w:t>
            </w:r>
          </w:p>
        </w:tc>
        <w:tc>
          <w:tcPr>
            <w:tcW w:w="917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女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题目来源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bookmarkStart w:id="0" w:name="_GoBack"/>
            <w:bookmarkEnd w:id="0"/>
            <w:del w:id="1" w:author="李 亚星" w:date="2019-06-03T12:12:00Z">
              <w:r w:rsidR="00B63E21" w:rsidDel="00C113FA">
                <w:rPr>
                  <w:rFonts w:ascii="宋体" w:hAnsi="宋体" w:cs="微软雅黑" w:hint="eastAsia"/>
                  <w:sz w:val="24"/>
                </w:rPr>
                <w:delText>√</w:delText>
              </w:r>
            </w:del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教师科研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ins w:id="2" w:author="李 亚星" w:date="2019-06-03T12:12:00Z">
              <w:r w:rsidR="00C113FA">
                <w:rPr>
                  <w:rFonts w:ascii="宋体" w:hAnsi="宋体" w:cs="微软雅黑" w:hint="eastAsia"/>
                  <w:sz w:val="24"/>
                </w:rPr>
                <w:t>√</w:t>
              </w:r>
            </w:ins>
            <w:del w:id="3" w:author="李 亚星" w:date="2019-06-03T12:12:00Z">
              <w:r w:rsidR="00B63E21" w:rsidDel="00C113FA">
                <w:rPr>
                  <w:rFonts w:ascii="宋体" w:hAnsi="宋体" w:cs="微软雅黑"/>
                  <w:sz w:val="24"/>
                </w:rPr>
                <w:delText xml:space="preserve">  </w:delText>
              </w:r>
            </w:del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实验实习  </w:t>
            </w:r>
            <w:r>
              <w:rPr>
                <w:rFonts w:ascii="宋体" w:hAnsi="宋体" w:cs="微软雅黑"/>
                <w:sz w:val="24"/>
              </w:rPr>
              <w:t xml:space="preserve">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工程实践 </w:t>
            </w:r>
            <w:r>
              <w:rPr>
                <w:rFonts w:ascii="宋体" w:hAnsi="宋体" w:cs="微软雅黑"/>
                <w:sz w:val="24"/>
              </w:rPr>
              <w:t xml:space="preserve">   </w:t>
            </w:r>
          </w:p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社会调查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>学生自拟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题目类型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理论研究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 w:hint="eastAsia"/>
                <w:sz w:val="24"/>
              </w:rPr>
              <w:t>√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应用研究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 技术开发</w:t>
            </w:r>
          </w:p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>设计创作</w:t>
            </w:r>
          </w:p>
        </w:tc>
      </w:tr>
      <w:tr w:rsidR="0054127E">
        <w:trPr>
          <w:cantSplit/>
          <w:trHeight w:val="4603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beforeLines="50" w:before="156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一、毕业</w:t>
            </w:r>
            <w:r w:rsidR="009647DF">
              <w:rPr>
                <w:rFonts w:ascii="宋体" w:hAnsi="宋体" w:cs="微软雅黑" w:hint="eastAsia"/>
                <w:b/>
                <w:sz w:val="24"/>
              </w:rPr>
              <w:t>论文</w:t>
            </w:r>
            <w:r>
              <w:rPr>
                <w:rFonts w:ascii="宋体" w:hAnsi="宋体" w:cs="微软雅黑" w:hint="eastAsia"/>
                <w:b/>
                <w:sz w:val="24"/>
              </w:rPr>
              <w:t>的主要内容</w:t>
            </w:r>
          </w:p>
          <w:p w:rsidR="006C6CBE" w:rsidRPr="00BF0C0F" w:rsidRDefault="00BF0C0F" w:rsidP="000372D4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本课题拟通过对科普类图书《Digital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 w:hint="eastAsia"/>
                <w:sz w:val="24"/>
              </w:rPr>
              <w:t>Human》相关章节的翻译，</w:t>
            </w:r>
            <w:r w:rsidR="00B63E21">
              <w:rPr>
                <w:rFonts w:ascii="宋体" w:hAnsi="宋体" w:cs="微软雅黑" w:hint="eastAsia"/>
                <w:sz w:val="24"/>
              </w:rPr>
              <w:t>结合美国翻译学家尤金·奈达的功能对等理论进行翻译案例分析，</w:t>
            </w:r>
            <w:r>
              <w:rPr>
                <w:rFonts w:ascii="宋体" w:hAnsi="宋体" w:cs="微软雅黑" w:hint="eastAsia"/>
                <w:sz w:val="24"/>
              </w:rPr>
              <w:t>撰写翻译报告</w:t>
            </w:r>
            <w:r w:rsidR="006C6CBE">
              <w:rPr>
                <w:rFonts w:ascii="宋体" w:hAnsi="宋体" w:cs="微软雅黑" w:hint="eastAsia"/>
                <w:sz w:val="24"/>
              </w:rPr>
              <w:t>，</w:t>
            </w:r>
            <w:r w:rsidR="00D23130">
              <w:rPr>
                <w:rFonts w:ascii="宋体" w:hAnsi="宋体" w:cs="微软雅黑" w:hint="eastAsia"/>
                <w:sz w:val="24"/>
              </w:rPr>
              <w:t>报告</w:t>
            </w:r>
            <w:r w:rsidR="00980F83">
              <w:rPr>
                <w:rFonts w:ascii="宋体" w:hAnsi="宋体" w:cs="微软雅黑" w:hint="eastAsia"/>
                <w:sz w:val="24"/>
              </w:rPr>
              <w:t>内容</w:t>
            </w:r>
            <w:r>
              <w:rPr>
                <w:rFonts w:ascii="宋体" w:hAnsi="宋体" w:cs="微软雅黑" w:hint="eastAsia"/>
                <w:sz w:val="24"/>
              </w:rPr>
              <w:t>主要包括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项目实施概况、译前准备、翻译理论基础、翻译</w:t>
            </w:r>
            <w:r w:rsidR="00832C18">
              <w:rPr>
                <w:rFonts w:ascii="宋体" w:hAnsi="宋体" w:cs="微软雅黑" w:hint="eastAsia"/>
                <w:sz w:val="24"/>
              </w:rPr>
              <w:t>案例分析</w:t>
            </w:r>
            <w:r w:rsidR="00980F83"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第一部分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项目实施概况包括项目背景分析、翻译流程</w:t>
            </w:r>
            <w:r w:rsidR="000372D4">
              <w:rPr>
                <w:rFonts w:ascii="宋体" w:hAnsi="宋体" w:cs="微软雅黑" w:hint="eastAsia"/>
                <w:sz w:val="24"/>
              </w:rPr>
              <w:t>、本次翻译实践及相关理论应用</w:t>
            </w:r>
            <w:r w:rsidR="000372D4" w:rsidRPr="00980F83">
              <w:rPr>
                <w:rFonts w:ascii="宋体" w:hAnsi="宋体" w:cs="微软雅黑" w:hint="eastAsia"/>
                <w:sz w:val="24"/>
              </w:rPr>
              <w:t>的指导意义和现实意义</w:t>
            </w:r>
            <w:r w:rsidR="00B63E21">
              <w:rPr>
                <w:rFonts w:ascii="宋体" w:hAnsi="宋体" w:cs="微软雅黑" w:hint="eastAsia"/>
                <w:sz w:val="24"/>
              </w:rPr>
              <w:t>。第二部分</w:t>
            </w:r>
            <w:r w:rsidR="00832C18">
              <w:rPr>
                <w:rFonts w:ascii="宋体" w:hAnsi="宋体" w:cs="微软雅黑" w:hint="eastAsia"/>
                <w:sz w:val="24"/>
              </w:rPr>
              <w:t>译前准备包括原文特征分析及文献综述</w:t>
            </w:r>
            <w:r w:rsidR="00B63E21">
              <w:rPr>
                <w:rFonts w:ascii="宋体" w:hAnsi="宋体" w:cs="微软雅黑" w:hint="eastAsia"/>
                <w:sz w:val="24"/>
              </w:rPr>
              <w:t>。第三部分</w:t>
            </w:r>
            <w:r w:rsidR="00832C18">
              <w:rPr>
                <w:rFonts w:ascii="宋体" w:hAnsi="宋体" w:cs="微软雅黑" w:hint="eastAsia"/>
                <w:sz w:val="24"/>
              </w:rPr>
              <w:t>翻译理论基础涉及科普类文本特点、功能对等理论以及归化策略，具体</w:t>
            </w:r>
            <w:r w:rsidR="00832C18" w:rsidRPr="006C6CBE">
              <w:rPr>
                <w:rFonts w:ascii="宋体" w:hAnsi="宋体" w:cs="微软雅黑" w:hint="eastAsia"/>
                <w:sz w:val="24"/>
              </w:rPr>
              <w:t>包括选用的理论介绍，以及为何选用该理论来指导自己的翻译实践</w:t>
            </w:r>
            <w:r w:rsidR="00B63E21">
              <w:rPr>
                <w:rFonts w:ascii="宋体" w:hAnsi="宋体" w:cs="微软雅黑" w:hint="eastAsia"/>
                <w:sz w:val="24"/>
              </w:rPr>
              <w:t>。第四部分</w:t>
            </w:r>
            <w:r w:rsidR="00832C18">
              <w:rPr>
                <w:rFonts w:ascii="宋体" w:hAnsi="宋体" w:cs="微软雅黑" w:hint="eastAsia"/>
                <w:sz w:val="24"/>
              </w:rPr>
              <w:t>翻译案例分析主要介绍翻译过程中所使用的各种方法和技巧，结合相关理论与实际案例进行分析。</w:t>
            </w:r>
            <w:r w:rsidR="00832C18" w:rsidRPr="00980F83">
              <w:rPr>
                <w:rFonts w:ascii="宋体" w:hAnsi="宋体" w:cs="微软雅黑" w:hint="eastAsia"/>
                <w:sz w:val="24"/>
              </w:rPr>
              <w:t>运用所学相关翻译理论和专业知识，准确分析和阐述实际翻译活动过程、选词、修正和翻译活动中存在的问题</w:t>
            </w:r>
            <w:r w:rsidR="00832C18">
              <w:rPr>
                <w:rFonts w:ascii="宋体" w:hAnsi="宋体" w:cs="微软雅黑" w:hint="eastAsia"/>
                <w:sz w:val="24"/>
              </w:rPr>
              <w:t>。</w:t>
            </w:r>
          </w:p>
        </w:tc>
      </w:tr>
      <w:tr w:rsidR="0054127E">
        <w:trPr>
          <w:cantSplit/>
          <w:trHeight w:val="5364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二、课题任务的具体要求</w:t>
            </w:r>
          </w:p>
          <w:p w:rsidR="00C206DD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(1)翻译作品表述流畅</w:t>
            </w:r>
            <w:r>
              <w:rPr>
                <w:rFonts w:ascii="宋体" w:hAnsi="宋体" w:cs="微软雅黑" w:hint="eastAsia"/>
                <w:sz w:val="24"/>
              </w:rPr>
              <w:t>，严格避免错译和漏译</w:t>
            </w:r>
            <w:r w:rsidR="00B63E21">
              <w:rPr>
                <w:rFonts w:ascii="宋体" w:hAnsi="宋体" w:cs="微软雅黑" w:hint="eastAsia"/>
                <w:sz w:val="24"/>
              </w:rPr>
              <w:t>，源语材料不少于</w:t>
            </w:r>
            <w:r w:rsidR="00DF7EDB">
              <w:rPr>
                <w:rFonts w:ascii="宋体" w:hAnsi="宋体" w:cs="微软雅黑" w:hint="eastAsia"/>
                <w:sz w:val="24"/>
              </w:rPr>
              <w:t>5</w:t>
            </w:r>
            <w:r w:rsidR="00B63E21">
              <w:rPr>
                <w:rFonts w:ascii="宋体" w:hAnsi="宋体" w:cs="微软雅黑" w:hint="eastAsia"/>
                <w:sz w:val="24"/>
              </w:rPr>
              <w:t>000字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54127E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2</w:t>
            </w:r>
            <w:r w:rsidRPr="00C206DD">
              <w:rPr>
                <w:rFonts w:ascii="宋体" w:hAnsi="宋体" w:cs="微软雅黑" w:hint="eastAsia"/>
                <w:sz w:val="24"/>
              </w:rPr>
              <w:t>)按期完成翻译报告撰写工作</w:t>
            </w:r>
            <w:r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翻译报告不少于5000字，</w:t>
            </w:r>
            <w:r w:rsidRPr="00C206DD">
              <w:rPr>
                <w:rFonts w:ascii="宋体" w:hAnsi="宋体" w:cs="微软雅黑" w:hint="eastAsia"/>
                <w:sz w:val="24"/>
              </w:rPr>
              <w:t>报告撰写规范、翻译过程分析清晰、全文逻辑</w:t>
            </w:r>
            <w:r>
              <w:rPr>
                <w:rFonts w:ascii="宋体" w:hAnsi="宋体" w:cs="微软雅黑" w:hint="eastAsia"/>
                <w:sz w:val="24"/>
              </w:rPr>
              <w:t>严谨</w:t>
            </w:r>
            <w:r w:rsidRPr="00C206DD">
              <w:rPr>
                <w:rFonts w:ascii="宋体" w:hAnsi="宋体" w:cs="微软雅黑" w:hint="eastAsia"/>
                <w:sz w:val="24"/>
              </w:rPr>
              <w:t>，观点、结论分析正确，能清楚说明翻译过程中理论知识的运用，理论和实践衔接报告具有较强的借鉴意义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D034BA" w:rsidRDefault="00C206DD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3</w:t>
            </w:r>
            <w:r w:rsidRPr="00C206DD">
              <w:rPr>
                <w:rFonts w:ascii="宋体" w:hAnsi="宋体" w:cs="微软雅黑" w:hint="eastAsia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查阅不少于15本中英文文献</w:t>
            </w:r>
            <w:r w:rsidR="00D034BA">
              <w:rPr>
                <w:rFonts w:ascii="宋体" w:hAnsi="宋体" w:cs="微软雅黑" w:hint="eastAsia"/>
                <w:sz w:val="24"/>
              </w:rPr>
              <w:t>，其中英文文献不少于5本，以论文和专著为主。正文中引用文献部分需标引。</w:t>
            </w:r>
          </w:p>
          <w:p w:rsidR="00D034BA" w:rsidRPr="00C206DD" w:rsidRDefault="00D034BA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/>
                <w:sz w:val="24"/>
              </w:rPr>
              <w:t>4)</w:t>
            </w:r>
            <w:r>
              <w:rPr>
                <w:rFonts w:ascii="宋体" w:hAnsi="宋体" w:cs="微软雅黑" w:hint="eastAsia"/>
                <w:sz w:val="24"/>
              </w:rPr>
              <w:t>论文格式严格按照《</w:t>
            </w:r>
            <w:r w:rsidRPr="00D034BA">
              <w:rPr>
                <w:rFonts w:ascii="宋体" w:hAnsi="宋体" w:cs="微软雅黑" w:hint="eastAsia"/>
                <w:sz w:val="24"/>
              </w:rPr>
              <w:t>2019届毕业设计（翻译报告）写作格式范例</w:t>
            </w:r>
            <w:r>
              <w:rPr>
                <w:rFonts w:ascii="宋体" w:hAnsi="宋体" w:cs="微软雅黑" w:hint="eastAsia"/>
                <w:sz w:val="24"/>
              </w:rPr>
              <w:t>》中格式规范化的要求执行。</w:t>
            </w:r>
          </w:p>
        </w:tc>
      </w:tr>
    </w:tbl>
    <w:p w:rsidR="0054127E" w:rsidRDefault="00513838">
      <w:r>
        <w:br w:type="page"/>
      </w:r>
    </w:p>
    <w:p w:rsidR="0054127E" w:rsidRDefault="0054127E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0"/>
        <w:gridCol w:w="2480"/>
        <w:gridCol w:w="1089"/>
        <w:gridCol w:w="851"/>
        <w:gridCol w:w="2126"/>
      </w:tblGrid>
      <w:tr w:rsidR="0054127E">
        <w:trPr>
          <w:cantSplit/>
          <w:trHeight w:val="528"/>
          <w:jc w:val="center"/>
        </w:trPr>
        <w:tc>
          <w:tcPr>
            <w:tcW w:w="8642" w:type="dxa"/>
            <w:gridSpan w:val="6"/>
            <w:vAlign w:val="center"/>
          </w:tcPr>
          <w:p w:rsidR="0054127E" w:rsidRDefault="005138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三、进度安排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主要任务</w:t>
            </w:r>
          </w:p>
        </w:tc>
        <w:tc>
          <w:tcPr>
            <w:tcW w:w="212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完成时段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查阅文献资料</w:t>
            </w:r>
          </w:p>
        </w:tc>
        <w:tc>
          <w:tcPr>
            <w:tcW w:w="2126" w:type="dxa"/>
            <w:vAlign w:val="center"/>
          </w:tcPr>
          <w:p w:rsidR="00464C66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第七学期</w:t>
            </w:r>
          </w:p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9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确定选题</w:t>
            </w:r>
          </w:p>
        </w:tc>
        <w:tc>
          <w:tcPr>
            <w:tcW w:w="2126" w:type="dxa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10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11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撰写开题报告</w:t>
            </w:r>
          </w:p>
        </w:tc>
        <w:tc>
          <w:tcPr>
            <w:tcW w:w="2126" w:type="dxa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12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13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完成开题答辩</w:t>
            </w:r>
          </w:p>
        </w:tc>
        <w:tc>
          <w:tcPr>
            <w:tcW w:w="2126" w:type="dxa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14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17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完成初稿撰写</w:t>
            </w:r>
          </w:p>
        </w:tc>
        <w:tc>
          <w:tcPr>
            <w:tcW w:w="2126" w:type="dxa"/>
            <w:vAlign w:val="center"/>
          </w:tcPr>
          <w:p w:rsidR="00464C66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第八学期</w:t>
            </w:r>
          </w:p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4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完成二稿指导</w:t>
            </w:r>
          </w:p>
        </w:tc>
        <w:tc>
          <w:tcPr>
            <w:tcW w:w="2126" w:type="dxa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8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完成三稿指导</w:t>
            </w:r>
          </w:p>
        </w:tc>
        <w:tc>
          <w:tcPr>
            <w:tcW w:w="2126" w:type="dxa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9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8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论文答辩</w:t>
            </w:r>
          </w:p>
        </w:tc>
        <w:tc>
          <w:tcPr>
            <w:tcW w:w="2126" w:type="dxa"/>
            <w:vAlign w:val="center"/>
          </w:tcPr>
          <w:p w:rsidR="0054127E" w:rsidRDefault="00464C66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11</w:t>
            </w:r>
            <w:r w:rsidR="00513838">
              <w:rPr>
                <w:rFonts w:ascii="宋体" w:hAnsi="宋体" w:hint="eastAsia"/>
                <w:bCs/>
                <w:sz w:val="24"/>
              </w:rPr>
              <w:t>周至</w:t>
            </w:r>
            <w:r>
              <w:rPr>
                <w:rFonts w:ascii="宋体" w:hAnsi="宋体" w:hint="eastAsia"/>
                <w:bCs/>
                <w:sz w:val="24"/>
              </w:rPr>
              <w:t>12</w:t>
            </w:r>
            <w:r w:rsidR="00513838">
              <w:rPr>
                <w:rFonts w:ascii="宋体" w:hAnsi="宋体" w:hint="eastAsia"/>
                <w:bCs/>
                <w:sz w:val="24"/>
              </w:rPr>
              <w:t>周</w:t>
            </w:r>
          </w:p>
        </w:tc>
      </w:tr>
      <w:tr w:rsidR="0054127E">
        <w:trPr>
          <w:cantSplit/>
          <w:trHeight w:val="3969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四、课题完成后需提交的材料</w:t>
            </w:r>
          </w:p>
          <w:p w:rsidR="00464C66" w:rsidRDefault="00513838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列出</w:t>
            </w:r>
            <w:r w:rsidR="00A01029">
              <w:rPr>
                <w:rFonts w:ascii="宋体" w:hAnsi="宋体" w:cs="微软雅黑" w:hint="eastAsia"/>
                <w:sz w:val="24"/>
              </w:rPr>
              <w:t>论文</w:t>
            </w:r>
            <w:r>
              <w:rPr>
                <w:rFonts w:ascii="宋体" w:hAnsi="宋体" w:cs="微软雅黑" w:hint="eastAsia"/>
                <w:sz w:val="24"/>
              </w:rPr>
              <w:t>的成套成果性资料和文档性资料。</w:t>
            </w:r>
          </w:p>
          <w:p w:rsidR="0054127E" w:rsidRDefault="00464C66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</w:t>
            </w:r>
            <w:r w:rsidR="00D23130">
              <w:rPr>
                <w:rFonts w:ascii="宋体" w:hAnsi="宋体" w:cs="微软雅黑" w:hint="eastAsia"/>
                <w:sz w:val="24"/>
              </w:rPr>
              <w:t>资料册，含任务书、开题报告、开题答辩记录表、教师指导记录、指导教师成绩评定表、评阅教师成绩评定表、成绩评定总表、答辩记录表。</w:t>
            </w:r>
          </w:p>
          <w:p w:rsidR="00D23130" w:rsidRDefault="00D23130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(2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译稿两稿</w:t>
            </w:r>
            <w:r>
              <w:rPr>
                <w:rFonts w:ascii="宋体" w:hAnsi="宋体" w:cs="微软雅黑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至少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、翻译报告修改稿三稿。</w:t>
            </w:r>
          </w:p>
          <w:p w:rsidR="00D23130" w:rsidRDefault="00D23130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(3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译稿终稿、翻译报告终稿。</w:t>
            </w:r>
          </w:p>
        </w:tc>
      </w:tr>
      <w:tr w:rsidR="0054127E">
        <w:trPr>
          <w:cantSplit/>
          <w:trHeight w:val="858"/>
          <w:jc w:val="center"/>
        </w:trPr>
        <w:tc>
          <w:tcPr>
            <w:tcW w:w="2096" w:type="dxa"/>
            <w:gridSpan w:val="2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指导教师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54127E" w:rsidRDefault="0054127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54127E" w:rsidRDefault="00513838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54127E">
        <w:trPr>
          <w:cantSplit/>
          <w:trHeight w:val="819"/>
          <w:jc w:val="center"/>
        </w:trPr>
        <w:tc>
          <w:tcPr>
            <w:tcW w:w="2096" w:type="dxa"/>
            <w:gridSpan w:val="2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学生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54127E" w:rsidRDefault="0054127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54127E" w:rsidRDefault="00513838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4127E" w:rsidRDefault="00513838">
      <w:pPr>
        <w:rPr>
          <w:rFonts w:ascii="宋体" w:hAnsi="宋体"/>
        </w:rPr>
      </w:pPr>
      <w:r>
        <w:rPr>
          <w:rFonts w:ascii="宋体" w:hAnsi="宋体" w:cs="微软雅黑" w:hint="eastAsia"/>
        </w:rPr>
        <w:t>注</w:t>
      </w:r>
      <w:r>
        <w:rPr>
          <w:rFonts w:ascii="宋体" w:hAnsi="宋体" w:cs="Malgun Gothic Semilight" w:hint="eastAsia"/>
        </w:rPr>
        <w:t>：</w:t>
      </w:r>
      <w:r>
        <w:rPr>
          <w:rFonts w:ascii="宋体" w:hAnsi="宋体" w:cs="微软雅黑" w:hint="eastAsia"/>
        </w:rPr>
        <w:t>此任务书由指导教师填写</w:t>
      </w:r>
      <w:r>
        <w:rPr>
          <w:rFonts w:ascii="宋体" w:hAnsi="宋体" w:cs="Malgun Gothic Semilight" w:hint="eastAsia"/>
        </w:rPr>
        <w:t>，</w:t>
      </w:r>
      <w:r>
        <w:rPr>
          <w:rFonts w:ascii="宋体" w:hAnsi="宋体" w:cs="微软雅黑" w:hint="eastAsia"/>
        </w:rPr>
        <w:t>指导教师和接受任务的学生均应签字</w:t>
      </w:r>
      <w:r>
        <w:rPr>
          <w:rFonts w:ascii="宋体" w:hAnsi="宋体" w:hint="eastAsia"/>
        </w:rPr>
        <w:t>。</w:t>
      </w:r>
    </w:p>
    <w:sectPr w:rsidR="0054127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93E" w:rsidRDefault="007C793E" w:rsidP="00CF577C">
      <w:r>
        <w:separator/>
      </w:r>
    </w:p>
  </w:endnote>
  <w:endnote w:type="continuationSeparator" w:id="0">
    <w:p w:rsidR="007C793E" w:rsidRDefault="007C793E" w:rsidP="00CF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93E" w:rsidRDefault="007C793E" w:rsidP="00CF577C">
      <w:r>
        <w:separator/>
      </w:r>
    </w:p>
  </w:footnote>
  <w:footnote w:type="continuationSeparator" w:id="0">
    <w:p w:rsidR="007C793E" w:rsidRDefault="007C793E" w:rsidP="00CF577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41"/>
    <w:rsid w:val="000372D4"/>
    <w:rsid w:val="00043D0A"/>
    <w:rsid w:val="000B1961"/>
    <w:rsid w:val="000B4B09"/>
    <w:rsid w:val="000C03E5"/>
    <w:rsid w:val="000C5DF3"/>
    <w:rsid w:val="00132419"/>
    <w:rsid w:val="00156C42"/>
    <w:rsid w:val="001929AF"/>
    <w:rsid w:val="001A273B"/>
    <w:rsid w:val="001A43EC"/>
    <w:rsid w:val="001B020B"/>
    <w:rsid w:val="001B22BF"/>
    <w:rsid w:val="001E2153"/>
    <w:rsid w:val="001F3DEA"/>
    <w:rsid w:val="0028368B"/>
    <w:rsid w:val="002C70DF"/>
    <w:rsid w:val="002D5299"/>
    <w:rsid w:val="002E665D"/>
    <w:rsid w:val="00325E66"/>
    <w:rsid w:val="003441F8"/>
    <w:rsid w:val="00384E42"/>
    <w:rsid w:val="003D03E7"/>
    <w:rsid w:val="003F0189"/>
    <w:rsid w:val="004275CE"/>
    <w:rsid w:val="004575A7"/>
    <w:rsid w:val="00457ED3"/>
    <w:rsid w:val="00464C66"/>
    <w:rsid w:val="004B1C33"/>
    <w:rsid w:val="004D5E18"/>
    <w:rsid w:val="004F1C0B"/>
    <w:rsid w:val="0051095A"/>
    <w:rsid w:val="00513838"/>
    <w:rsid w:val="00516A84"/>
    <w:rsid w:val="0054127E"/>
    <w:rsid w:val="00565438"/>
    <w:rsid w:val="00576CDE"/>
    <w:rsid w:val="00583B4B"/>
    <w:rsid w:val="005C04B4"/>
    <w:rsid w:val="005F434D"/>
    <w:rsid w:val="00606639"/>
    <w:rsid w:val="006B5E49"/>
    <w:rsid w:val="006C6CBE"/>
    <w:rsid w:val="00717056"/>
    <w:rsid w:val="00725A2F"/>
    <w:rsid w:val="00747F28"/>
    <w:rsid w:val="00753C0A"/>
    <w:rsid w:val="007A28B5"/>
    <w:rsid w:val="007C793E"/>
    <w:rsid w:val="00832C18"/>
    <w:rsid w:val="00881147"/>
    <w:rsid w:val="008A157D"/>
    <w:rsid w:val="00936F5D"/>
    <w:rsid w:val="009647DF"/>
    <w:rsid w:val="00980F83"/>
    <w:rsid w:val="00992C46"/>
    <w:rsid w:val="009A5656"/>
    <w:rsid w:val="009C4ADE"/>
    <w:rsid w:val="009C4B92"/>
    <w:rsid w:val="009F5C67"/>
    <w:rsid w:val="00A01029"/>
    <w:rsid w:val="00A075B3"/>
    <w:rsid w:val="00A262ED"/>
    <w:rsid w:val="00A52FB8"/>
    <w:rsid w:val="00A917B2"/>
    <w:rsid w:val="00AB0D09"/>
    <w:rsid w:val="00B03292"/>
    <w:rsid w:val="00B04AB3"/>
    <w:rsid w:val="00B34F6E"/>
    <w:rsid w:val="00B63E21"/>
    <w:rsid w:val="00B74043"/>
    <w:rsid w:val="00BC53A4"/>
    <w:rsid w:val="00BF0C0F"/>
    <w:rsid w:val="00C043E0"/>
    <w:rsid w:val="00C113FA"/>
    <w:rsid w:val="00C206DD"/>
    <w:rsid w:val="00C553C4"/>
    <w:rsid w:val="00CE51B0"/>
    <w:rsid w:val="00CF577C"/>
    <w:rsid w:val="00D034BA"/>
    <w:rsid w:val="00D23130"/>
    <w:rsid w:val="00D61537"/>
    <w:rsid w:val="00D737D8"/>
    <w:rsid w:val="00DC3FF4"/>
    <w:rsid w:val="00DC6F41"/>
    <w:rsid w:val="00DE6796"/>
    <w:rsid w:val="00DF7EDB"/>
    <w:rsid w:val="00E1380E"/>
    <w:rsid w:val="00E14A17"/>
    <w:rsid w:val="00EA6B74"/>
    <w:rsid w:val="00EB1AB9"/>
    <w:rsid w:val="00ED4240"/>
    <w:rsid w:val="00EE5714"/>
    <w:rsid w:val="00F62B7A"/>
    <w:rsid w:val="00FB219F"/>
    <w:rsid w:val="0E53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BC6B"/>
  <w15:docId w15:val="{317804CA-5A22-4EC7-90EE-0CE6A9DD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892</Characters>
  <Application>Microsoft Office Word</Application>
  <DocSecurity>0</DocSecurity>
  <Lines>31</Lines>
  <Paragraphs>10</Paragraphs>
  <ScaleCrop>false</ScaleCrop>
  <Company>重庆第二师范学院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7</cp:revision>
  <dcterms:created xsi:type="dcterms:W3CDTF">2019-06-02T10:56:00Z</dcterms:created>
  <dcterms:modified xsi:type="dcterms:W3CDTF">2019-06-03T04:12:00Z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