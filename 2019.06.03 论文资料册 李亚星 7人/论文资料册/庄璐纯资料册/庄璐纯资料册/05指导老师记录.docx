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8D5" w:rsidRDefault="00C1192F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3428D5" w:rsidRDefault="00C1192F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教师指导记录</w:t>
      </w:r>
    </w:p>
    <w:p w:rsidR="003428D5" w:rsidRDefault="003428D5">
      <w:pPr>
        <w:rPr>
          <w:bCs/>
          <w:iCs/>
        </w:rPr>
      </w:pPr>
    </w:p>
    <w:tbl>
      <w:tblPr>
        <w:tblW w:w="9032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1"/>
        <w:gridCol w:w="1232"/>
        <w:gridCol w:w="738"/>
        <w:gridCol w:w="1257"/>
        <w:gridCol w:w="1143"/>
        <w:gridCol w:w="2861"/>
      </w:tblGrid>
      <w:tr w:rsidR="003428D5">
        <w:trPr>
          <w:cantSplit/>
          <w:trHeight w:val="662"/>
        </w:trPr>
        <w:tc>
          <w:tcPr>
            <w:tcW w:w="1801" w:type="dxa"/>
            <w:vAlign w:val="center"/>
          </w:tcPr>
          <w:p w:rsidR="003428D5" w:rsidRDefault="00C1192F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1232" w:type="dxa"/>
            <w:vAlign w:val="center"/>
          </w:tcPr>
          <w:p w:rsidR="003428D5" w:rsidRDefault="00580A0A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庄璐纯</w:t>
            </w:r>
          </w:p>
        </w:tc>
        <w:tc>
          <w:tcPr>
            <w:tcW w:w="738" w:type="dxa"/>
            <w:vAlign w:val="center"/>
          </w:tcPr>
          <w:p w:rsidR="003428D5" w:rsidRDefault="00C1192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1257" w:type="dxa"/>
            <w:vAlign w:val="center"/>
          </w:tcPr>
          <w:p w:rsidR="003428D5" w:rsidRDefault="00580A0A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43" w:type="dxa"/>
            <w:vAlign w:val="center"/>
          </w:tcPr>
          <w:p w:rsidR="003428D5" w:rsidRDefault="00C1192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861" w:type="dxa"/>
            <w:vAlign w:val="center"/>
          </w:tcPr>
          <w:p w:rsidR="003428D5" w:rsidRDefault="00580A0A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1510403136</w:t>
            </w:r>
          </w:p>
        </w:tc>
      </w:tr>
      <w:tr w:rsidR="003428D5">
        <w:trPr>
          <w:cantSplit/>
          <w:trHeight w:val="648"/>
        </w:trPr>
        <w:tc>
          <w:tcPr>
            <w:tcW w:w="1801" w:type="dxa"/>
            <w:vAlign w:val="center"/>
          </w:tcPr>
          <w:p w:rsidR="003428D5" w:rsidRDefault="00C1192F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231" w:type="dxa"/>
            <w:gridSpan w:val="5"/>
            <w:vAlign w:val="center"/>
          </w:tcPr>
          <w:p w:rsidR="003428D5" w:rsidRDefault="00063C81" w:rsidP="00580A0A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A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 xml:space="preserve"> </w:t>
            </w:r>
            <w:r w:rsidRPr="00063C81">
              <w:rPr>
                <w:rFonts w:ascii="宋体" w:hAnsi="宋体"/>
                <w:snapToGrid w:val="0"/>
                <w:kern w:val="0"/>
                <w:sz w:val="24"/>
              </w:rPr>
              <w:t xml:space="preserve">Translation Report of </w:t>
            </w:r>
            <w:r w:rsidRPr="00063C81">
              <w:rPr>
                <w:rFonts w:ascii="宋体" w:hAnsi="宋体"/>
                <w:i/>
                <w:iCs/>
                <w:snapToGrid w:val="0"/>
                <w:kern w:val="0"/>
                <w:sz w:val="24"/>
              </w:rPr>
              <w:t>Digital Human—The Rise of Everyone</w:t>
            </w:r>
          </w:p>
        </w:tc>
      </w:tr>
      <w:tr w:rsidR="003428D5">
        <w:trPr>
          <w:cantSplit/>
          <w:trHeight w:val="598"/>
        </w:trPr>
        <w:tc>
          <w:tcPr>
            <w:tcW w:w="9032" w:type="dxa"/>
            <w:gridSpan w:val="6"/>
            <w:vAlign w:val="center"/>
          </w:tcPr>
          <w:p w:rsidR="003428D5" w:rsidRDefault="00C1192F">
            <w:pPr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（指导教师指导学生次数不少于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r>
              <w:rPr>
                <w:rFonts w:ascii="宋体" w:hAnsi="宋体"/>
                <w:b/>
                <w:w w:val="80"/>
                <w:sz w:val="24"/>
              </w:rPr>
              <w:t>次）</w:t>
            </w:r>
          </w:p>
        </w:tc>
      </w:tr>
      <w:tr w:rsidR="003428D5" w:rsidRPr="00580A0A" w:rsidTr="00470C05">
        <w:trPr>
          <w:cantSplit/>
          <w:trHeight w:val="2769"/>
        </w:trPr>
        <w:tc>
          <w:tcPr>
            <w:tcW w:w="9032" w:type="dxa"/>
            <w:gridSpan w:val="6"/>
          </w:tcPr>
          <w:p w:rsidR="00580A0A" w:rsidRDefault="00546170" w:rsidP="002F5962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开题报告</w:t>
            </w:r>
            <w:r w:rsidR="002F5962">
              <w:rPr>
                <w:rFonts w:ascii="宋体" w:hAnsi="宋体" w:hint="eastAsia"/>
                <w:w w:val="80"/>
                <w:sz w:val="24"/>
              </w:rPr>
              <w:t>对文</w:t>
            </w:r>
            <w:r w:rsidR="002F5962" w:rsidRPr="00D81F50">
              <w:rPr>
                <w:rFonts w:ascii="宋体" w:hAnsi="宋体" w:hint="eastAsia"/>
                <w:w w:val="80"/>
                <w:sz w:val="24"/>
              </w:rPr>
              <w:t>本</w:t>
            </w:r>
            <w:r w:rsidR="002F5962">
              <w:rPr>
                <w:rFonts w:ascii="宋体" w:hAnsi="宋体" w:hint="eastAsia"/>
                <w:w w:val="80"/>
                <w:sz w:val="24"/>
              </w:rPr>
              <w:t>的</w:t>
            </w:r>
            <w:r w:rsidR="002F5962" w:rsidRPr="00D81F50">
              <w:rPr>
                <w:rFonts w:ascii="宋体" w:hAnsi="宋体" w:hint="eastAsia"/>
                <w:w w:val="80"/>
                <w:sz w:val="24"/>
              </w:rPr>
              <w:t>挖掘不够，原文虽然着重写的是金融科技，但是</w:t>
            </w:r>
            <w:r w:rsidR="002F5962">
              <w:rPr>
                <w:rFonts w:ascii="宋体" w:hAnsi="宋体" w:hint="eastAsia"/>
                <w:w w:val="80"/>
                <w:sz w:val="24"/>
              </w:rPr>
              <w:t>涉及到</w:t>
            </w:r>
            <w:r w:rsidR="002F5962" w:rsidRPr="00D81F50">
              <w:rPr>
                <w:rFonts w:ascii="宋体" w:hAnsi="宋体" w:hint="eastAsia"/>
                <w:w w:val="80"/>
                <w:sz w:val="24"/>
              </w:rPr>
              <w:t>计算机，历史、移动支付等不同方面内容，原文本虽然平铺直叙，语言较为简单，但不一定就很好翻译，</w:t>
            </w:r>
            <w:r w:rsidR="002F5962">
              <w:rPr>
                <w:rFonts w:ascii="宋体" w:hAnsi="宋体" w:hint="eastAsia"/>
                <w:w w:val="80"/>
                <w:sz w:val="24"/>
              </w:rPr>
              <w:t>如何</w:t>
            </w:r>
            <w:r w:rsidR="002F5962" w:rsidRPr="00D81F50">
              <w:rPr>
                <w:rFonts w:ascii="宋体" w:hAnsi="宋体" w:hint="eastAsia"/>
                <w:w w:val="80"/>
                <w:sz w:val="24"/>
              </w:rPr>
              <w:t>体现</w:t>
            </w:r>
            <w:r w:rsidR="002F5962">
              <w:rPr>
                <w:rFonts w:ascii="宋体" w:hAnsi="宋体" w:hint="eastAsia"/>
                <w:w w:val="80"/>
                <w:sz w:val="24"/>
              </w:rPr>
              <w:t>其</w:t>
            </w:r>
            <w:r w:rsidR="002F5962" w:rsidRPr="00D81F50">
              <w:rPr>
                <w:rFonts w:ascii="宋体" w:hAnsi="宋体" w:hint="eastAsia"/>
                <w:w w:val="80"/>
                <w:sz w:val="24"/>
              </w:rPr>
              <w:t>简洁性？其次，中间一些长句怎么处理，一些幽默双关部分也是很典型的翻译材料</w:t>
            </w:r>
            <w:r w:rsidR="002F5962">
              <w:rPr>
                <w:rFonts w:ascii="宋体" w:hAnsi="宋体" w:hint="eastAsia"/>
                <w:w w:val="80"/>
                <w:sz w:val="24"/>
              </w:rPr>
              <w:t>。</w:t>
            </w:r>
            <w:r w:rsidR="002F5962" w:rsidRPr="00D81F50">
              <w:rPr>
                <w:rFonts w:ascii="宋体" w:hAnsi="宋体" w:hint="eastAsia"/>
                <w:w w:val="80"/>
                <w:sz w:val="24"/>
              </w:rPr>
              <w:t>最后，词的层面，术语统一，人名、公司名等专有名词如何翻译都是可以探讨的</w:t>
            </w:r>
            <w:r w:rsidR="002F5962">
              <w:rPr>
                <w:rFonts w:ascii="宋体" w:hAnsi="宋体" w:hint="eastAsia"/>
                <w:w w:val="80"/>
                <w:sz w:val="24"/>
              </w:rPr>
              <w:t>。整体语言略显冗长，废话太多，不够简洁，有一定的语法错误及中式英语痕迹；文章格式不规范，整体章节结构混乱，逻辑不清晰</w:t>
            </w:r>
            <w:ins w:id="0" w:author="李 亚星" w:date="2019-06-03T12:11:00Z">
              <w:r w:rsidR="00A3506C">
                <w:rPr>
                  <w:rFonts w:ascii="宋体" w:hAnsi="宋体" w:hint="eastAsia"/>
                  <w:w w:val="80"/>
                  <w:sz w:val="24"/>
                </w:rPr>
                <w:t>。</w:t>
              </w:r>
            </w:ins>
            <w:bookmarkStart w:id="1" w:name="_GoBack"/>
            <w:bookmarkEnd w:id="1"/>
            <w:del w:id="2" w:author="李 亚星" w:date="2019-06-03T12:11:00Z">
              <w:r w:rsidR="002F5962" w:rsidDel="00A3506C">
                <w:rPr>
                  <w:rFonts w:ascii="宋体" w:hAnsi="宋体" w:hint="eastAsia"/>
                  <w:w w:val="80"/>
                  <w:sz w:val="24"/>
                </w:rPr>
                <w:delText>；</w:delText>
              </w:r>
            </w:del>
          </w:p>
        </w:tc>
      </w:tr>
      <w:tr w:rsidR="003428D5">
        <w:trPr>
          <w:cantSplit/>
          <w:trHeight w:val="598"/>
        </w:trPr>
        <w:tc>
          <w:tcPr>
            <w:tcW w:w="9032" w:type="dxa"/>
            <w:gridSpan w:val="6"/>
            <w:vAlign w:val="center"/>
          </w:tcPr>
          <w:p w:rsidR="003428D5" w:rsidRDefault="0081537A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470C05" w:rsidTr="00F12D96">
        <w:trPr>
          <w:cantSplit/>
          <w:trHeight w:val="2796"/>
        </w:trPr>
        <w:tc>
          <w:tcPr>
            <w:tcW w:w="9032" w:type="dxa"/>
            <w:gridSpan w:val="6"/>
          </w:tcPr>
          <w:p w:rsidR="00470C05" w:rsidRDefault="002F5962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 w:rsidRPr="00D81F50">
              <w:rPr>
                <w:rFonts w:ascii="宋体" w:hAnsi="宋体" w:hint="eastAsia"/>
                <w:w w:val="80"/>
                <w:sz w:val="24"/>
              </w:rPr>
              <w:t>开题报告第一部分Background</w:t>
            </w:r>
            <w:r>
              <w:rPr>
                <w:rFonts w:ascii="宋体" w:hAnsi="宋体" w:hint="eastAsia"/>
                <w:w w:val="80"/>
                <w:sz w:val="24"/>
              </w:rPr>
              <w:t>应该</w:t>
            </w:r>
            <w:r w:rsidRPr="00D81F50">
              <w:rPr>
                <w:rFonts w:ascii="宋体" w:hAnsi="宋体" w:hint="eastAsia"/>
                <w:w w:val="80"/>
                <w:sz w:val="24"/>
              </w:rPr>
              <w:t>着重</w:t>
            </w:r>
            <w:r>
              <w:rPr>
                <w:rFonts w:ascii="宋体" w:hAnsi="宋体" w:hint="eastAsia"/>
                <w:w w:val="80"/>
                <w:sz w:val="24"/>
              </w:rPr>
              <w:t>介绍</w:t>
            </w:r>
            <w:r w:rsidRPr="00D81F50">
              <w:rPr>
                <w:rFonts w:ascii="宋体" w:hAnsi="宋体" w:hint="eastAsia"/>
                <w:w w:val="80"/>
                <w:sz w:val="24"/>
              </w:rPr>
              <w:t>项目来源，作者简介，整本书类型及特点</w:t>
            </w:r>
            <w:r>
              <w:rPr>
                <w:rFonts w:ascii="宋体" w:hAnsi="宋体" w:hint="eastAsia"/>
                <w:w w:val="80"/>
                <w:sz w:val="24"/>
              </w:rPr>
              <w:t>，</w:t>
            </w:r>
            <w:r w:rsidRPr="00D81F50">
              <w:rPr>
                <w:rFonts w:ascii="宋体" w:hAnsi="宋体" w:hint="eastAsia"/>
                <w:w w:val="80"/>
                <w:sz w:val="24"/>
              </w:rPr>
              <w:t>翻译目的及意义</w:t>
            </w:r>
            <w:r w:rsidR="0024003F">
              <w:rPr>
                <w:rFonts w:ascii="宋体" w:hAnsi="宋体" w:hint="eastAsia"/>
                <w:w w:val="80"/>
                <w:sz w:val="24"/>
              </w:rPr>
              <w:t>。</w:t>
            </w:r>
            <w:r w:rsidRPr="002F5962">
              <w:rPr>
                <w:rFonts w:ascii="宋体" w:hAnsi="宋体" w:hint="eastAsia"/>
                <w:w w:val="80"/>
                <w:sz w:val="24"/>
              </w:rPr>
              <w:t>报告第二部分Contents，主要介绍翻译文本特点</w:t>
            </w:r>
            <w:r>
              <w:rPr>
                <w:rFonts w:ascii="宋体" w:hAnsi="宋体" w:hint="eastAsia"/>
                <w:w w:val="80"/>
                <w:sz w:val="24"/>
              </w:rPr>
              <w:t>，</w:t>
            </w:r>
            <w:r w:rsidRPr="002F5962">
              <w:rPr>
                <w:rFonts w:ascii="宋体" w:hAnsi="宋体" w:hint="eastAsia"/>
                <w:w w:val="80"/>
                <w:sz w:val="24"/>
              </w:rPr>
              <w:t>着重</w:t>
            </w:r>
            <w:r>
              <w:rPr>
                <w:rFonts w:ascii="宋体" w:hAnsi="宋体" w:hint="eastAsia"/>
                <w:w w:val="80"/>
                <w:sz w:val="24"/>
              </w:rPr>
              <w:t>自己</w:t>
            </w:r>
            <w:r w:rsidRPr="002F5962">
              <w:rPr>
                <w:rFonts w:ascii="宋体" w:hAnsi="宋体" w:hint="eastAsia"/>
                <w:w w:val="80"/>
                <w:sz w:val="24"/>
              </w:rPr>
              <w:t>翻译的部分的文本特点，翻译准备情况要具体，理论框架</w:t>
            </w:r>
            <w:r>
              <w:rPr>
                <w:rFonts w:ascii="宋体" w:hAnsi="宋体" w:hint="eastAsia"/>
                <w:w w:val="80"/>
                <w:sz w:val="24"/>
              </w:rPr>
              <w:t>，</w:t>
            </w:r>
            <w:r w:rsidRPr="002F5962">
              <w:rPr>
                <w:rFonts w:ascii="宋体" w:hAnsi="宋体" w:hint="eastAsia"/>
                <w:w w:val="80"/>
                <w:sz w:val="24"/>
              </w:rPr>
              <w:t>翻译策略使用情况，最好有文献支撑。</w:t>
            </w:r>
            <w:r w:rsidR="0024003F">
              <w:rPr>
                <w:rFonts w:ascii="宋体" w:hAnsi="宋体" w:hint="eastAsia"/>
                <w:w w:val="80"/>
                <w:sz w:val="24"/>
              </w:rPr>
              <w:t>目前存在的问题是</w:t>
            </w:r>
            <w:r>
              <w:rPr>
                <w:rFonts w:ascii="宋体" w:hAnsi="宋体" w:hint="eastAsia"/>
                <w:w w:val="80"/>
                <w:sz w:val="24"/>
              </w:rPr>
              <w:t>对原文本分析</w:t>
            </w:r>
            <w:r w:rsidR="0024003F">
              <w:rPr>
                <w:rFonts w:ascii="宋体" w:hAnsi="宋体" w:hint="eastAsia"/>
                <w:w w:val="80"/>
                <w:sz w:val="24"/>
              </w:rPr>
              <w:t>不够</w:t>
            </w:r>
            <w:r>
              <w:rPr>
                <w:rFonts w:ascii="宋体" w:hAnsi="宋体" w:hint="eastAsia"/>
                <w:w w:val="80"/>
                <w:sz w:val="24"/>
              </w:rPr>
              <w:t>深入，语言过于空泛，不够具体</w:t>
            </w:r>
            <w:r w:rsidR="0024003F">
              <w:rPr>
                <w:rFonts w:ascii="宋体" w:hAnsi="宋体" w:hint="eastAsia"/>
                <w:w w:val="80"/>
                <w:sz w:val="24"/>
              </w:rPr>
              <w:t>。</w:t>
            </w:r>
            <w:r>
              <w:rPr>
                <w:rFonts w:ascii="宋体" w:hAnsi="宋体" w:hint="eastAsia"/>
                <w:w w:val="80"/>
                <w:sz w:val="24"/>
              </w:rPr>
              <w:t>理论部分内容太啰嗦，没有体现出与本次项目的相关性</w:t>
            </w:r>
            <w:r w:rsidR="0024003F">
              <w:rPr>
                <w:rFonts w:ascii="宋体" w:hAnsi="宋体" w:hint="eastAsia"/>
                <w:w w:val="80"/>
                <w:sz w:val="24"/>
              </w:rPr>
              <w:t>。</w:t>
            </w:r>
            <w:r w:rsidRPr="00D81F50">
              <w:rPr>
                <w:rFonts w:ascii="宋体" w:hAnsi="宋体" w:hint="eastAsia"/>
                <w:w w:val="80"/>
                <w:sz w:val="24"/>
              </w:rPr>
              <w:t>Me</w:t>
            </w:r>
            <w:r w:rsidRPr="00D81F50">
              <w:rPr>
                <w:rFonts w:ascii="宋体" w:hAnsi="宋体"/>
                <w:w w:val="80"/>
                <w:sz w:val="24"/>
              </w:rPr>
              <w:t>thodology</w:t>
            </w:r>
            <w:r w:rsidRPr="00D81F50">
              <w:rPr>
                <w:rFonts w:ascii="宋体" w:hAnsi="宋体" w:hint="eastAsia"/>
                <w:w w:val="80"/>
                <w:sz w:val="24"/>
              </w:rPr>
              <w:t>部分</w:t>
            </w:r>
            <w:r>
              <w:rPr>
                <w:rFonts w:ascii="宋体" w:hAnsi="宋体" w:hint="eastAsia"/>
                <w:w w:val="80"/>
                <w:sz w:val="24"/>
              </w:rPr>
              <w:t>举的例子过少，且分析不充分，不准确</w:t>
            </w:r>
            <w:r w:rsidR="0024003F">
              <w:rPr>
                <w:rFonts w:ascii="宋体" w:hAnsi="宋体" w:hint="eastAsia"/>
                <w:w w:val="80"/>
                <w:sz w:val="24"/>
              </w:rPr>
              <w:t>；</w:t>
            </w:r>
            <w:r>
              <w:rPr>
                <w:rFonts w:ascii="宋体" w:hAnsi="宋体" w:hint="eastAsia"/>
                <w:w w:val="80"/>
                <w:sz w:val="24"/>
              </w:rPr>
              <w:t>对此次翻译没有谈到自己的想法，缺乏有深度、多维度的思考</w:t>
            </w:r>
            <w:r w:rsidR="0024003F">
              <w:rPr>
                <w:rFonts w:ascii="宋体" w:hAnsi="宋体" w:hint="eastAsia"/>
                <w:w w:val="80"/>
                <w:sz w:val="24"/>
              </w:rPr>
              <w:t>。</w:t>
            </w:r>
            <w:r>
              <w:rPr>
                <w:rFonts w:ascii="宋体" w:hAnsi="宋体" w:hint="eastAsia"/>
                <w:w w:val="80"/>
                <w:sz w:val="24"/>
              </w:rPr>
              <w:t>文献数量不足。</w:t>
            </w:r>
          </w:p>
        </w:tc>
      </w:tr>
      <w:tr w:rsidR="00470C05" w:rsidTr="00A11420">
        <w:trPr>
          <w:cantSplit/>
          <w:trHeight w:val="598"/>
        </w:trPr>
        <w:tc>
          <w:tcPr>
            <w:tcW w:w="9032" w:type="dxa"/>
            <w:gridSpan w:val="6"/>
            <w:vAlign w:val="center"/>
          </w:tcPr>
          <w:p w:rsidR="00470C05" w:rsidRDefault="0081537A" w:rsidP="00A11420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470C05" w:rsidTr="00912B85">
        <w:trPr>
          <w:cantSplit/>
          <w:trHeight w:val="2796"/>
        </w:trPr>
        <w:tc>
          <w:tcPr>
            <w:tcW w:w="9032" w:type="dxa"/>
            <w:gridSpan w:val="6"/>
          </w:tcPr>
          <w:p w:rsidR="00470C05" w:rsidRDefault="00546170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翻译报告一稿中</w:t>
            </w:r>
            <w:r w:rsidR="0024003F" w:rsidRPr="0024003F">
              <w:rPr>
                <w:rFonts w:ascii="宋体" w:hAnsi="宋体" w:hint="eastAsia"/>
                <w:w w:val="80"/>
                <w:sz w:val="24"/>
              </w:rPr>
              <w:t>Introduction部分太口水化，这部分要讲到</w:t>
            </w:r>
            <w:r w:rsidR="0024003F">
              <w:rPr>
                <w:rFonts w:ascii="宋体" w:hAnsi="宋体" w:hint="eastAsia"/>
                <w:w w:val="80"/>
                <w:sz w:val="24"/>
              </w:rPr>
              <w:t>客观的</w:t>
            </w:r>
            <w:r w:rsidR="0024003F" w:rsidRPr="0024003F">
              <w:rPr>
                <w:rFonts w:ascii="宋体" w:hAnsi="宋体" w:hint="eastAsia"/>
                <w:w w:val="80"/>
                <w:sz w:val="24"/>
              </w:rPr>
              <w:t>文章背景，项目开展情况，整个论文结构</w:t>
            </w:r>
            <w:r w:rsidR="0024003F">
              <w:rPr>
                <w:rFonts w:ascii="宋体" w:hAnsi="宋体" w:hint="eastAsia"/>
                <w:w w:val="80"/>
                <w:sz w:val="24"/>
              </w:rPr>
              <w:t>。而</w:t>
            </w:r>
            <w:r w:rsidR="0024003F" w:rsidRPr="0024003F">
              <w:rPr>
                <w:rFonts w:ascii="宋体" w:hAnsi="宋体" w:hint="eastAsia"/>
                <w:w w:val="80"/>
                <w:sz w:val="24"/>
              </w:rPr>
              <w:t>不是谈个人感想</w:t>
            </w:r>
            <w:r w:rsidR="0024003F">
              <w:rPr>
                <w:rFonts w:ascii="宋体" w:hAnsi="宋体" w:hint="eastAsia"/>
                <w:w w:val="80"/>
                <w:sz w:val="24"/>
              </w:rPr>
              <w:t>。</w:t>
            </w:r>
            <w:r w:rsidR="0024003F" w:rsidRPr="0024003F">
              <w:rPr>
                <w:rFonts w:ascii="宋体" w:hAnsi="宋体" w:hint="eastAsia"/>
                <w:w w:val="80"/>
                <w:sz w:val="24"/>
              </w:rPr>
              <w:t>Background部分</w:t>
            </w:r>
            <w:r w:rsidR="0024003F">
              <w:rPr>
                <w:rFonts w:ascii="宋体" w:hAnsi="宋体" w:hint="eastAsia"/>
                <w:w w:val="80"/>
                <w:sz w:val="24"/>
              </w:rPr>
              <w:t>主要是介绍此次</w:t>
            </w:r>
            <w:r w:rsidR="0024003F" w:rsidRPr="0024003F">
              <w:rPr>
                <w:rFonts w:ascii="宋体" w:hAnsi="宋体" w:hint="eastAsia"/>
                <w:w w:val="80"/>
                <w:sz w:val="24"/>
              </w:rPr>
              <w:t>翻译的是什么书，作者</w:t>
            </w:r>
            <w:r w:rsidR="0024003F">
              <w:rPr>
                <w:rFonts w:ascii="宋体" w:hAnsi="宋体" w:hint="eastAsia"/>
                <w:w w:val="80"/>
                <w:sz w:val="24"/>
              </w:rPr>
              <w:t>简介</w:t>
            </w:r>
            <w:r w:rsidR="0024003F" w:rsidRPr="0024003F">
              <w:rPr>
                <w:rFonts w:ascii="宋体" w:hAnsi="宋体" w:hint="eastAsia"/>
                <w:w w:val="80"/>
                <w:sz w:val="24"/>
              </w:rPr>
              <w:t>，你翻译部分多少字数，主要章节</w:t>
            </w:r>
            <w:r w:rsidR="0024003F">
              <w:rPr>
                <w:rFonts w:ascii="宋体" w:hAnsi="宋体" w:hint="eastAsia"/>
                <w:w w:val="80"/>
                <w:sz w:val="24"/>
              </w:rPr>
              <w:t>及</w:t>
            </w:r>
            <w:r w:rsidR="0024003F" w:rsidRPr="0024003F">
              <w:rPr>
                <w:rFonts w:ascii="宋体" w:hAnsi="宋体" w:hint="eastAsia"/>
                <w:w w:val="80"/>
                <w:sz w:val="24"/>
              </w:rPr>
              <w:t>内容简介。Theoretical部分只摆出了</w:t>
            </w:r>
            <w:r w:rsidR="0024003F">
              <w:rPr>
                <w:rFonts w:ascii="宋体" w:hAnsi="宋体" w:hint="eastAsia"/>
                <w:w w:val="80"/>
                <w:sz w:val="24"/>
              </w:rPr>
              <w:t>空泛的</w:t>
            </w:r>
            <w:r w:rsidR="0024003F" w:rsidRPr="0024003F">
              <w:rPr>
                <w:rFonts w:ascii="宋体" w:hAnsi="宋体" w:hint="eastAsia"/>
                <w:w w:val="80"/>
                <w:sz w:val="24"/>
              </w:rPr>
              <w:t>理论，没有和文本</w:t>
            </w:r>
            <w:r w:rsidR="0024003F">
              <w:rPr>
                <w:rFonts w:ascii="宋体" w:hAnsi="宋体" w:hint="eastAsia"/>
                <w:w w:val="80"/>
                <w:sz w:val="24"/>
              </w:rPr>
              <w:t>具体</w:t>
            </w:r>
            <w:r w:rsidR="0024003F" w:rsidRPr="0024003F">
              <w:rPr>
                <w:rFonts w:ascii="宋体" w:hAnsi="宋体" w:hint="eastAsia"/>
                <w:w w:val="80"/>
                <w:sz w:val="24"/>
              </w:rPr>
              <w:t>结合起来，</w:t>
            </w:r>
            <w:r w:rsidR="0024003F">
              <w:rPr>
                <w:rFonts w:ascii="宋体" w:hAnsi="宋体" w:hint="eastAsia"/>
                <w:w w:val="80"/>
                <w:sz w:val="24"/>
              </w:rPr>
              <w:t>理论不具有说服力，</w:t>
            </w:r>
            <w:r w:rsidR="0024003F" w:rsidRPr="0024003F">
              <w:rPr>
                <w:rFonts w:ascii="宋体" w:hAnsi="宋体" w:hint="eastAsia"/>
                <w:w w:val="80"/>
                <w:sz w:val="24"/>
              </w:rPr>
              <w:t>文献参考不够。</w:t>
            </w:r>
            <w:r w:rsidR="0024003F" w:rsidRPr="0024003F">
              <w:rPr>
                <w:rFonts w:ascii="宋体" w:hAnsi="宋体"/>
                <w:w w:val="80"/>
                <w:sz w:val="24"/>
              </w:rPr>
              <w:t>Translation Resources</w:t>
            </w:r>
            <w:r w:rsidR="0024003F">
              <w:rPr>
                <w:rFonts w:ascii="宋体" w:hAnsi="宋体" w:hint="eastAsia"/>
                <w:w w:val="80"/>
                <w:sz w:val="24"/>
              </w:rPr>
              <w:t>部分不够具体，应该写出查阅了哪些资料，从中有什么收获，对翻译和报告有什么实际的指导作用。</w:t>
            </w:r>
            <w:r w:rsidR="0024003F" w:rsidRPr="0024003F">
              <w:rPr>
                <w:rFonts w:ascii="宋体" w:hAnsi="宋体"/>
                <w:w w:val="80"/>
                <w:sz w:val="24"/>
              </w:rPr>
              <w:t>Analysis</w:t>
            </w:r>
            <w:r w:rsidR="0024003F">
              <w:rPr>
                <w:rFonts w:ascii="宋体" w:hAnsi="宋体" w:hint="eastAsia"/>
                <w:w w:val="80"/>
                <w:sz w:val="24"/>
              </w:rPr>
              <w:t>部分举例数量不够，且没有明确说明每个例子是如何运用某种技巧的。</w:t>
            </w:r>
          </w:p>
        </w:tc>
      </w:tr>
      <w:tr w:rsidR="003428D5">
        <w:trPr>
          <w:cantSplit/>
          <w:trHeight w:val="598"/>
        </w:trPr>
        <w:tc>
          <w:tcPr>
            <w:tcW w:w="9032" w:type="dxa"/>
            <w:gridSpan w:val="6"/>
            <w:vAlign w:val="center"/>
          </w:tcPr>
          <w:p w:rsidR="003428D5" w:rsidRDefault="0081537A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</w:tbl>
    <w:p w:rsidR="003428D5" w:rsidRDefault="00C1192F">
      <w:r>
        <w:t>重庆第二师范学院毕业论文教师指导记录用纸</w:t>
      </w:r>
      <w:r>
        <w:t xml:space="preserve">                    (</w:t>
      </w:r>
      <w:r>
        <w:t>共</w:t>
      </w:r>
      <w:r>
        <w:t xml:space="preserve">   </w:t>
      </w:r>
      <w:r>
        <w:t>页，</w:t>
      </w:r>
      <w:r>
        <w:t xml:space="preserve"> </w:t>
      </w:r>
      <w:r>
        <w:t>第</w:t>
      </w:r>
      <w:r>
        <w:t xml:space="preserve">   </w:t>
      </w:r>
      <w:r>
        <w:t>页</w:t>
      </w:r>
      <w:r>
        <w:t>)</w:t>
      </w:r>
    </w:p>
    <w:p w:rsidR="003428D5" w:rsidRDefault="003428D5"/>
    <w:tbl>
      <w:tblPr>
        <w:tblW w:w="8957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7"/>
      </w:tblGrid>
      <w:tr w:rsidR="00470C05" w:rsidTr="00B53E1B">
        <w:trPr>
          <w:cantSplit/>
          <w:trHeight w:val="2655"/>
        </w:trPr>
        <w:tc>
          <w:tcPr>
            <w:tcW w:w="8957" w:type="dxa"/>
          </w:tcPr>
          <w:p w:rsidR="00470C05" w:rsidRDefault="00546170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lastRenderedPageBreak/>
              <w:t>翻译报告二稿的</w:t>
            </w:r>
            <w:r w:rsidR="0024003F" w:rsidRPr="0024003F">
              <w:rPr>
                <w:rFonts w:ascii="宋体" w:hAnsi="宋体"/>
                <w:w w:val="80"/>
                <w:sz w:val="24"/>
              </w:rPr>
              <w:t>Introduction</w:t>
            </w:r>
            <w:r w:rsidR="0024003F">
              <w:rPr>
                <w:rFonts w:ascii="宋体" w:hAnsi="宋体" w:hint="eastAsia"/>
                <w:w w:val="80"/>
                <w:sz w:val="24"/>
              </w:rPr>
              <w:t>部分</w:t>
            </w:r>
            <w:r w:rsidR="00AB01FB">
              <w:rPr>
                <w:rFonts w:ascii="宋体" w:hAnsi="宋体" w:hint="eastAsia"/>
                <w:w w:val="80"/>
                <w:sz w:val="24"/>
              </w:rPr>
              <w:t>内容有点混乱，建议一段介绍项目，一段介绍书和作者。</w:t>
            </w:r>
            <w:r w:rsidR="00AB01FB" w:rsidRPr="00AB01FB">
              <w:rPr>
                <w:rFonts w:ascii="宋体" w:hAnsi="宋体"/>
                <w:w w:val="80"/>
                <w:sz w:val="24"/>
              </w:rPr>
              <w:t>Project Overview</w:t>
            </w:r>
            <w:r w:rsidR="00AB01FB">
              <w:rPr>
                <w:rFonts w:ascii="宋体" w:hAnsi="宋体" w:hint="eastAsia"/>
                <w:w w:val="80"/>
                <w:sz w:val="24"/>
              </w:rPr>
              <w:t>要包含</w:t>
            </w:r>
            <w:r w:rsidR="00AB01FB" w:rsidRPr="00AB01FB">
              <w:rPr>
                <w:rFonts w:ascii="宋体" w:hAnsi="宋体" w:hint="eastAsia"/>
                <w:w w:val="80"/>
                <w:sz w:val="24"/>
              </w:rPr>
              <w:t>翻译项目具体详细</w:t>
            </w:r>
            <w:r w:rsidR="00AB01FB">
              <w:rPr>
                <w:rFonts w:ascii="宋体" w:hAnsi="宋体" w:hint="eastAsia"/>
                <w:w w:val="80"/>
                <w:sz w:val="24"/>
              </w:rPr>
              <w:t>的</w:t>
            </w:r>
            <w:r w:rsidR="00AB01FB" w:rsidRPr="00AB01FB">
              <w:rPr>
                <w:rFonts w:ascii="宋体" w:hAnsi="宋体" w:hint="eastAsia"/>
                <w:w w:val="80"/>
                <w:sz w:val="24"/>
              </w:rPr>
              <w:t>开展情况，特别是你译前、译中、译后情况</w:t>
            </w:r>
            <w:r w:rsidR="00AB01FB">
              <w:rPr>
                <w:rFonts w:ascii="宋体" w:hAnsi="宋体" w:hint="eastAsia"/>
                <w:w w:val="80"/>
                <w:sz w:val="24"/>
              </w:rPr>
              <w:t>，例如</w:t>
            </w:r>
            <w:r w:rsidR="00AB01FB" w:rsidRPr="00AB01FB">
              <w:rPr>
                <w:rFonts w:ascii="宋体" w:hAnsi="宋体" w:hint="eastAsia"/>
                <w:w w:val="80"/>
                <w:sz w:val="24"/>
              </w:rPr>
              <w:t>文件的处理，文章介绍，</w:t>
            </w:r>
            <w:r w:rsidR="00AB01FB">
              <w:rPr>
                <w:rFonts w:ascii="宋体" w:hAnsi="宋体" w:hint="eastAsia"/>
                <w:w w:val="80"/>
                <w:sz w:val="24"/>
              </w:rPr>
              <w:t>所用</w:t>
            </w:r>
            <w:r w:rsidR="00AB01FB" w:rsidRPr="00AB01FB">
              <w:rPr>
                <w:rFonts w:ascii="宋体" w:hAnsi="宋体" w:hint="eastAsia"/>
                <w:w w:val="80"/>
                <w:sz w:val="24"/>
              </w:rPr>
              <w:t>资源</w:t>
            </w:r>
            <w:r w:rsidR="00AB01FB">
              <w:rPr>
                <w:rFonts w:ascii="宋体" w:hAnsi="宋体" w:hint="eastAsia"/>
                <w:w w:val="80"/>
                <w:sz w:val="24"/>
              </w:rPr>
              <w:t>等。理论部分逻辑顺序有问题，建议调整顺序，先介绍功能对等理论，再介绍科普文本翻译相关理论，然后应该说明是如何将二者联系起来的，此处需要足够的文献支撑，注意引用的文献要标明，及格式规范。翻译方法技巧分析部分重点应该是</w:t>
            </w:r>
            <w:r w:rsidR="00AB01FB" w:rsidRPr="00AB01FB">
              <w:rPr>
                <w:rFonts w:ascii="宋体" w:hAnsi="宋体" w:hint="eastAsia"/>
                <w:w w:val="80"/>
                <w:sz w:val="24"/>
              </w:rPr>
              <w:t>方法是什么，为什么要用，用了有什么好处，举例</w:t>
            </w:r>
            <w:r w:rsidR="00AB01FB">
              <w:rPr>
                <w:rFonts w:ascii="宋体" w:hAnsi="宋体" w:hint="eastAsia"/>
                <w:w w:val="80"/>
                <w:sz w:val="24"/>
              </w:rPr>
              <w:t>说明</w:t>
            </w:r>
            <w:r w:rsidR="00AB01FB" w:rsidRPr="00AB01FB">
              <w:rPr>
                <w:rFonts w:ascii="宋体" w:hAnsi="宋体" w:hint="eastAsia"/>
                <w:w w:val="80"/>
                <w:sz w:val="24"/>
              </w:rPr>
              <w:t>怎么用到</w:t>
            </w:r>
            <w:r w:rsidR="00AB01FB">
              <w:rPr>
                <w:rFonts w:ascii="宋体" w:hAnsi="宋体" w:hint="eastAsia"/>
                <w:w w:val="80"/>
                <w:sz w:val="24"/>
              </w:rPr>
              <w:t>的</w:t>
            </w:r>
            <w:r w:rsidR="00AB01FB" w:rsidRPr="00AB01FB">
              <w:rPr>
                <w:rFonts w:ascii="宋体" w:hAnsi="宋体" w:hint="eastAsia"/>
                <w:w w:val="80"/>
                <w:sz w:val="24"/>
              </w:rPr>
              <w:t>。</w:t>
            </w:r>
          </w:p>
        </w:tc>
      </w:tr>
      <w:tr w:rsidR="003428D5">
        <w:trPr>
          <w:cantSplit/>
          <w:trHeight w:val="546"/>
        </w:trPr>
        <w:tc>
          <w:tcPr>
            <w:tcW w:w="8957" w:type="dxa"/>
            <w:vAlign w:val="center"/>
          </w:tcPr>
          <w:p w:rsidR="003428D5" w:rsidRDefault="0081537A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470C05" w:rsidTr="005632C2">
        <w:trPr>
          <w:cantSplit/>
          <w:trHeight w:val="3186"/>
        </w:trPr>
        <w:tc>
          <w:tcPr>
            <w:tcW w:w="8957" w:type="dxa"/>
          </w:tcPr>
          <w:p w:rsidR="00470C05" w:rsidRDefault="00546170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三稿</w:t>
            </w:r>
            <w:r w:rsidR="009771AF">
              <w:rPr>
                <w:rFonts w:ascii="宋体" w:hAnsi="宋体" w:hint="eastAsia"/>
                <w:w w:val="80"/>
                <w:sz w:val="24"/>
              </w:rPr>
              <w:t>还存在一些语言错误，以及文献格式不规范的问题。理论部分分析不足，没有说清楚为什么选择这个理论，这个理论和此次翻译文本有什么具体的联系，应该增加文献支持和深入的分析。分析例子时，</w:t>
            </w:r>
            <w:r w:rsidR="009771AF" w:rsidRPr="00AB01FB">
              <w:rPr>
                <w:rFonts w:ascii="宋体" w:hAnsi="宋体" w:hint="eastAsia"/>
                <w:w w:val="80"/>
                <w:sz w:val="24"/>
              </w:rPr>
              <w:t>有时需</w:t>
            </w:r>
            <w:r w:rsidR="009771AF">
              <w:rPr>
                <w:rFonts w:ascii="宋体" w:hAnsi="宋体" w:hint="eastAsia"/>
                <w:w w:val="80"/>
                <w:sz w:val="24"/>
              </w:rPr>
              <w:t>要</w:t>
            </w:r>
            <w:r w:rsidR="009771AF" w:rsidRPr="00AB01FB">
              <w:rPr>
                <w:rFonts w:ascii="宋体" w:hAnsi="宋体" w:hint="eastAsia"/>
                <w:w w:val="80"/>
                <w:sz w:val="24"/>
              </w:rPr>
              <w:t>结合上下文，</w:t>
            </w:r>
            <w:r w:rsidR="009771AF">
              <w:rPr>
                <w:rFonts w:ascii="宋体" w:hAnsi="宋体" w:hint="eastAsia"/>
                <w:w w:val="80"/>
                <w:sz w:val="24"/>
              </w:rPr>
              <w:t>因此</w:t>
            </w:r>
            <w:r w:rsidR="009771AF" w:rsidRPr="00AB01FB">
              <w:rPr>
                <w:rFonts w:ascii="宋体" w:hAnsi="宋体" w:hint="eastAsia"/>
                <w:w w:val="80"/>
                <w:sz w:val="24"/>
              </w:rPr>
              <w:t>上下文的句子也要摘录下来，要不然说服不了读者为什么这样翻译。</w:t>
            </w:r>
            <w:r w:rsidR="009771AF" w:rsidRPr="009771AF">
              <w:rPr>
                <w:rFonts w:ascii="宋体" w:hAnsi="宋体" w:hint="eastAsia"/>
                <w:w w:val="80"/>
                <w:sz w:val="24"/>
              </w:rPr>
              <w:t>Conclusion在最后，总结翻译报告结构，再简要介绍正文中提到的：遇见了哪些问题，怎样解决的，还有什么问题没有解决。最后一两句谈意义升华即可，不能大段个人感想</w:t>
            </w:r>
            <w:r w:rsidR="009771AF">
              <w:rPr>
                <w:rFonts w:ascii="宋体" w:hAnsi="宋体" w:hint="eastAsia"/>
                <w:w w:val="80"/>
                <w:sz w:val="24"/>
              </w:rPr>
              <w:t>，不要过于啰嗦</w:t>
            </w:r>
            <w:r w:rsidR="009771AF" w:rsidRPr="009771AF">
              <w:rPr>
                <w:rFonts w:ascii="宋体" w:hAnsi="宋体" w:hint="eastAsia"/>
                <w:w w:val="80"/>
                <w:sz w:val="24"/>
              </w:rPr>
              <w:t>。</w:t>
            </w:r>
          </w:p>
        </w:tc>
      </w:tr>
      <w:tr w:rsidR="003428D5">
        <w:trPr>
          <w:cantSplit/>
          <w:trHeight w:val="546"/>
        </w:trPr>
        <w:tc>
          <w:tcPr>
            <w:tcW w:w="8957" w:type="dxa"/>
            <w:vAlign w:val="center"/>
          </w:tcPr>
          <w:p w:rsidR="003428D5" w:rsidRDefault="0081537A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470C05" w:rsidTr="00A11420">
        <w:trPr>
          <w:cantSplit/>
          <w:trHeight w:val="2124"/>
        </w:trPr>
        <w:tc>
          <w:tcPr>
            <w:tcW w:w="8957" w:type="dxa"/>
          </w:tcPr>
          <w:p w:rsidR="00470C05" w:rsidRDefault="00470C05" w:rsidP="00A11420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470C05" w:rsidTr="00A11420">
        <w:trPr>
          <w:cantSplit/>
          <w:trHeight w:val="546"/>
        </w:trPr>
        <w:tc>
          <w:tcPr>
            <w:tcW w:w="8957" w:type="dxa"/>
            <w:vAlign w:val="center"/>
          </w:tcPr>
          <w:p w:rsidR="00470C05" w:rsidRDefault="00470C05" w:rsidP="00A11420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470C05" w:rsidTr="00D959B2">
        <w:trPr>
          <w:cantSplit/>
          <w:trHeight w:val="2124"/>
        </w:trPr>
        <w:tc>
          <w:tcPr>
            <w:tcW w:w="8957" w:type="dxa"/>
          </w:tcPr>
          <w:p w:rsidR="00470C05" w:rsidRDefault="00470C05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3428D5">
        <w:trPr>
          <w:cantSplit/>
          <w:trHeight w:val="546"/>
        </w:trPr>
        <w:tc>
          <w:tcPr>
            <w:tcW w:w="8957" w:type="dxa"/>
            <w:vAlign w:val="center"/>
          </w:tcPr>
          <w:p w:rsidR="003428D5" w:rsidRDefault="00C1192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3428D5">
        <w:trPr>
          <w:cantSplit/>
          <w:trHeight w:val="864"/>
        </w:trPr>
        <w:tc>
          <w:tcPr>
            <w:tcW w:w="8957" w:type="dxa"/>
            <w:vAlign w:val="center"/>
          </w:tcPr>
          <w:p w:rsidR="003428D5" w:rsidRDefault="00C1192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 xml:space="preserve">                  指导教师签名：</w:t>
            </w:r>
          </w:p>
        </w:tc>
      </w:tr>
    </w:tbl>
    <w:p w:rsidR="003428D5" w:rsidRPr="0091768E" w:rsidRDefault="00C1192F">
      <w:pPr>
        <w:spacing w:line="360" w:lineRule="auto"/>
        <w:jc w:val="center"/>
        <w:rPr>
          <w:rFonts w:ascii="宋体" w:hAnsi="宋体"/>
          <w:sz w:val="24"/>
        </w:rPr>
      </w:pPr>
      <w:r w:rsidRPr="0091768E">
        <w:rPr>
          <w:rFonts w:ascii="宋体" w:hAnsi="宋体"/>
          <w:bCs/>
          <w:iCs/>
        </w:rPr>
        <w:t>重庆第二师范学院毕业论文教师指导记录用纸                   (共   页， 第   页)</w:t>
      </w:r>
    </w:p>
    <w:p w:rsidR="003428D5" w:rsidRDefault="003428D5"/>
    <w:sectPr w:rsidR="003428D5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988" w:rsidRDefault="00B71988" w:rsidP="00470C05">
      <w:r>
        <w:separator/>
      </w:r>
    </w:p>
  </w:endnote>
  <w:endnote w:type="continuationSeparator" w:id="0">
    <w:p w:rsidR="00B71988" w:rsidRDefault="00B71988" w:rsidP="00470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988" w:rsidRDefault="00B71988" w:rsidP="00470C05">
      <w:r>
        <w:separator/>
      </w:r>
    </w:p>
  </w:footnote>
  <w:footnote w:type="continuationSeparator" w:id="0">
    <w:p w:rsidR="00B71988" w:rsidRDefault="00B71988" w:rsidP="00470C0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F41"/>
    <w:rsid w:val="00043D0A"/>
    <w:rsid w:val="00063C81"/>
    <w:rsid w:val="000A36A3"/>
    <w:rsid w:val="000C5DF3"/>
    <w:rsid w:val="001A43EC"/>
    <w:rsid w:val="001B22BF"/>
    <w:rsid w:val="0024003F"/>
    <w:rsid w:val="0024467C"/>
    <w:rsid w:val="0028368B"/>
    <w:rsid w:val="002C70DF"/>
    <w:rsid w:val="002D5299"/>
    <w:rsid w:val="002F5962"/>
    <w:rsid w:val="00325E66"/>
    <w:rsid w:val="003428D5"/>
    <w:rsid w:val="00366C0A"/>
    <w:rsid w:val="00384E42"/>
    <w:rsid w:val="003D03E7"/>
    <w:rsid w:val="004575A7"/>
    <w:rsid w:val="00470C05"/>
    <w:rsid w:val="004D5E18"/>
    <w:rsid w:val="004F1C0B"/>
    <w:rsid w:val="00516A84"/>
    <w:rsid w:val="00546170"/>
    <w:rsid w:val="00580A0A"/>
    <w:rsid w:val="005C04B4"/>
    <w:rsid w:val="006A01FE"/>
    <w:rsid w:val="006A1792"/>
    <w:rsid w:val="007A28B5"/>
    <w:rsid w:val="0081537A"/>
    <w:rsid w:val="008672EA"/>
    <w:rsid w:val="0091768E"/>
    <w:rsid w:val="009771AF"/>
    <w:rsid w:val="009C4ADE"/>
    <w:rsid w:val="009F5C67"/>
    <w:rsid w:val="00A262ED"/>
    <w:rsid w:val="00A3506C"/>
    <w:rsid w:val="00AB01FB"/>
    <w:rsid w:val="00B34F6E"/>
    <w:rsid w:val="00B71988"/>
    <w:rsid w:val="00B74043"/>
    <w:rsid w:val="00C1192F"/>
    <w:rsid w:val="00CE51B0"/>
    <w:rsid w:val="00D61537"/>
    <w:rsid w:val="00D81F50"/>
    <w:rsid w:val="00DC6F41"/>
    <w:rsid w:val="00F117CF"/>
    <w:rsid w:val="0B8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113"/>
  <w15:docId w15:val="{0EEB056C-C7DE-4B94-913C-9EB9ECA2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414</Words>
  <Characters>1279</Characters>
  <Application>Microsoft Office Word</Application>
  <DocSecurity>0</DocSecurity>
  <Lines>45</Lines>
  <Paragraphs>15</Paragraphs>
  <ScaleCrop>false</ScaleCrop>
  <Company>重庆第二师范学院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12</cp:revision>
  <dcterms:created xsi:type="dcterms:W3CDTF">2018-10-17T06:09:00Z</dcterms:created>
  <dcterms:modified xsi:type="dcterms:W3CDTF">2019-06-03T04:11:00Z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